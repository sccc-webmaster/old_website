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552" w:rsidRPr="008248A7" w:rsidRDefault="00D33552" w:rsidP="00D33552">
      <w:pPr>
        <w:pStyle w:val="Header"/>
        <w:jc w:val="center"/>
        <w:rPr>
          <w:b/>
        </w:rPr>
      </w:pPr>
      <w:r w:rsidRPr="008248A7">
        <w:rPr>
          <w:b/>
        </w:rPr>
        <w:t>SEWARD COUNTY COMMUNITY COLLEGE</w:t>
      </w:r>
    </w:p>
    <w:p w:rsidR="00D33552" w:rsidRPr="008248A7" w:rsidRDefault="00D33552" w:rsidP="00D33552">
      <w:pPr>
        <w:pStyle w:val="Header"/>
        <w:jc w:val="center"/>
        <w:rPr>
          <w:b/>
        </w:rPr>
      </w:pPr>
      <w:r w:rsidRPr="008248A7">
        <w:rPr>
          <w:b/>
        </w:rPr>
        <w:t>ONBOARDING FORM</w:t>
      </w:r>
    </w:p>
    <w:p w:rsidR="00792918" w:rsidRDefault="00792918"/>
    <w:p w:rsidR="00D33552" w:rsidRDefault="00D33552" w:rsidP="00D33552">
      <w:pPr>
        <w:ind w:left="540"/>
      </w:pPr>
      <w:r>
        <w:t xml:space="preserve">Getting a new employee off to a good start makes a difference in their job effectiveness and overall feeling of welcome.  It is beneficial to orient your new hires as well as continue to fully engage them throughout their employment.  </w:t>
      </w:r>
    </w:p>
    <w:p w:rsidR="00D33552" w:rsidRDefault="00D33552" w:rsidP="00D33552">
      <w:pPr>
        <w:ind w:left="540"/>
      </w:pPr>
    </w:p>
    <w:p w:rsidR="00D33552" w:rsidRPr="00BB6A31" w:rsidRDefault="00D33552" w:rsidP="00D33552">
      <w:pPr>
        <w:ind w:left="540"/>
        <w:rPr>
          <w:b/>
          <w:i/>
        </w:rPr>
      </w:pPr>
      <w:r w:rsidRPr="00BB6A31">
        <w:rPr>
          <w:b/>
          <w:i/>
        </w:rPr>
        <w:t xml:space="preserve">Objectives of onboarding </w:t>
      </w:r>
      <w:r>
        <w:rPr>
          <w:b/>
          <w:i/>
        </w:rPr>
        <w:t>f</w:t>
      </w:r>
      <w:r w:rsidRPr="00BB6A31">
        <w:rPr>
          <w:b/>
          <w:i/>
        </w:rPr>
        <w:t>or the new employee</w:t>
      </w:r>
      <w:r>
        <w:rPr>
          <w:b/>
          <w:i/>
        </w:rPr>
        <w:t xml:space="preserve"> are</w:t>
      </w:r>
      <w:r w:rsidRPr="00BB6A31">
        <w:rPr>
          <w:b/>
          <w:i/>
        </w:rPr>
        <w:t>:</w:t>
      </w:r>
    </w:p>
    <w:p w:rsidR="00D33552" w:rsidRPr="003369FE" w:rsidRDefault="00D33552" w:rsidP="00D33552">
      <w:pPr>
        <w:ind w:left="540"/>
        <w:rPr>
          <w:sz w:val="20"/>
          <w:szCs w:val="20"/>
        </w:rPr>
      </w:pPr>
      <w:r>
        <w:tab/>
      </w:r>
      <w:r>
        <w:tab/>
      </w:r>
      <w:r w:rsidRPr="003369FE">
        <w:rPr>
          <w:sz w:val="20"/>
          <w:szCs w:val="20"/>
        </w:rPr>
        <w:t>To build employee identification with the college</w:t>
      </w:r>
    </w:p>
    <w:p w:rsidR="00D33552" w:rsidRPr="003369FE" w:rsidRDefault="00D33552" w:rsidP="00D33552">
      <w:pPr>
        <w:ind w:left="540"/>
        <w:rPr>
          <w:sz w:val="20"/>
          <w:szCs w:val="20"/>
        </w:rPr>
      </w:pPr>
      <w:r w:rsidRPr="003369FE">
        <w:rPr>
          <w:sz w:val="20"/>
          <w:szCs w:val="20"/>
        </w:rPr>
        <w:tab/>
      </w:r>
      <w:r w:rsidRPr="003369FE">
        <w:rPr>
          <w:sz w:val="20"/>
          <w:szCs w:val="20"/>
        </w:rPr>
        <w:tab/>
        <w:t>To build positive attitude in new employees</w:t>
      </w:r>
    </w:p>
    <w:p w:rsidR="00D33552" w:rsidRPr="003369FE" w:rsidRDefault="00D33552" w:rsidP="00D33552">
      <w:pPr>
        <w:ind w:left="540"/>
        <w:rPr>
          <w:sz w:val="20"/>
          <w:szCs w:val="20"/>
        </w:rPr>
      </w:pPr>
      <w:r w:rsidRPr="003369FE">
        <w:rPr>
          <w:sz w:val="20"/>
          <w:szCs w:val="20"/>
        </w:rPr>
        <w:tab/>
      </w:r>
      <w:r w:rsidRPr="003369FE">
        <w:rPr>
          <w:sz w:val="20"/>
          <w:szCs w:val="20"/>
        </w:rPr>
        <w:tab/>
        <w:t>To communicate college culture, values, and priorities</w:t>
      </w:r>
    </w:p>
    <w:p w:rsidR="00D33552" w:rsidRPr="003369FE" w:rsidRDefault="00D33552" w:rsidP="00D33552">
      <w:pPr>
        <w:ind w:left="540"/>
        <w:rPr>
          <w:sz w:val="20"/>
          <w:szCs w:val="20"/>
        </w:rPr>
      </w:pPr>
      <w:r w:rsidRPr="003369FE">
        <w:rPr>
          <w:sz w:val="20"/>
          <w:szCs w:val="20"/>
        </w:rPr>
        <w:tab/>
      </w:r>
      <w:r w:rsidRPr="003369FE">
        <w:rPr>
          <w:sz w:val="20"/>
          <w:szCs w:val="20"/>
        </w:rPr>
        <w:tab/>
        <w:t>To encourage socialization and team building</w:t>
      </w:r>
    </w:p>
    <w:p w:rsidR="00D33552" w:rsidRPr="003369FE" w:rsidRDefault="00D33552" w:rsidP="00D33552">
      <w:pPr>
        <w:ind w:left="540"/>
        <w:rPr>
          <w:sz w:val="20"/>
          <w:szCs w:val="20"/>
        </w:rPr>
      </w:pPr>
      <w:r w:rsidRPr="003369FE">
        <w:rPr>
          <w:sz w:val="20"/>
          <w:szCs w:val="20"/>
        </w:rPr>
        <w:tab/>
      </w:r>
      <w:r w:rsidRPr="003369FE">
        <w:rPr>
          <w:sz w:val="20"/>
          <w:szCs w:val="20"/>
        </w:rPr>
        <w:tab/>
        <w:t>To help avoid misunderstandings</w:t>
      </w:r>
    </w:p>
    <w:p w:rsidR="00D33552" w:rsidRPr="003369FE" w:rsidRDefault="00D33552" w:rsidP="00D33552">
      <w:pPr>
        <w:ind w:left="540"/>
        <w:rPr>
          <w:sz w:val="20"/>
          <w:szCs w:val="20"/>
        </w:rPr>
      </w:pPr>
      <w:r w:rsidRPr="003369FE">
        <w:rPr>
          <w:sz w:val="20"/>
          <w:szCs w:val="20"/>
        </w:rPr>
        <w:tab/>
      </w:r>
      <w:r w:rsidRPr="003369FE">
        <w:rPr>
          <w:sz w:val="20"/>
          <w:szCs w:val="20"/>
        </w:rPr>
        <w:tab/>
        <w:t>To make new employees feel valued</w:t>
      </w:r>
    </w:p>
    <w:p w:rsidR="00D33552" w:rsidRPr="003369FE" w:rsidRDefault="00D33552" w:rsidP="00D33552">
      <w:pPr>
        <w:ind w:left="540"/>
        <w:rPr>
          <w:sz w:val="20"/>
          <w:szCs w:val="20"/>
        </w:rPr>
      </w:pPr>
      <w:r w:rsidRPr="003369FE">
        <w:rPr>
          <w:sz w:val="20"/>
          <w:szCs w:val="20"/>
        </w:rPr>
        <w:tab/>
      </w:r>
      <w:r w:rsidRPr="003369FE">
        <w:rPr>
          <w:sz w:val="20"/>
          <w:szCs w:val="20"/>
        </w:rPr>
        <w:tab/>
        <w:t>To model good behavior to employees</w:t>
      </w:r>
    </w:p>
    <w:p w:rsidR="00D33552" w:rsidRPr="003369FE" w:rsidRDefault="00D33552" w:rsidP="00D33552">
      <w:pPr>
        <w:ind w:left="540"/>
        <w:rPr>
          <w:sz w:val="20"/>
          <w:szCs w:val="20"/>
        </w:rPr>
      </w:pPr>
      <w:r w:rsidRPr="003369FE">
        <w:rPr>
          <w:sz w:val="20"/>
          <w:szCs w:val="20"/>
        </w:rPr>
        <w:tab/>
      </w:r>
      <w:r w:rsidRPr="003369FE">
        <w:rPr>
          <w:sz w:val="20"/>
          <w:szCs w:val="20"/>
        </w:rPr>
        <w:tab/>
        <w:t>To prevent problems before they happen</w:t>
      </w:r>
    </w:p>
    <w:p w:rsidR="00D33552" w:rsidRPr="003369FE" w:rsidRDefault="00D33552" w:rsidP="00D33552">
      <w:pPr>
        <w:ind w:left="540"/>
        <w:rPr>
          <w:sz w:val="20"/>
          <w:szCs w:val="20"/>
        </w:rPr>
      </w:pPr>
      <w:r w:rsidRPr="003369FE">
        <w:rPr>
          <w:sz w:val="20"/>
          <w:szCs w:val="20"/>
        </w:rPr>
        <w:tab/>
      </w:r>
      <w:r w:rsidRPr="003369FE">
        <w:rPr>
          <w:sz w:val="20"/>
          <w:szCs w:val="20"/>
        </w:rPr>
        <w:tab/>
        <w:t>To relieve new employees anxiety and set expectations</w:t>
      </w:r>
    </w:p>
    <w:p w:rsidR="00D33552" w:rsidRPr="003369FE" w:rsidRDefault="00D33552" w:rsidP="00D33552">
      <w:pPr>
        <w:ind w:left="540"/>
        <w:rPr>
          <w:sz w:val="20"/>
          <w:szCs w:val="20"/>
        </w:rPr>
      </w:pPr>
      <w:r w:rsidRPr="003369FE">
        <w:rPr>
          <w:sz w:val="20"/>
          <w:szCs w:val="20"/>
        </w:rPr>
        <w:tab/>
      </w:r>
      <w:r w:rsidRPr="003369FE">
        <w:rPr>
          <w:sz w:val="20"/>
          <w:szCs w:val="20"/>
        </w:rPr>
        <w:tab/>
        <w:t>To shorten the learning curve of new employees</w:t>
      </w:r>
    </w:p>
    <w:p w:rsidR="00D33552" w:rsidRDefault="00D33552" w:rsidP="00D33552">
      <w:pPr>
        <w:ind w:left="540"/>
      </w:pPr>
    </w:p>
    <w:p w:rsidR="00D33552" w:rsidRPr="00BB6A31" w:rsidRDefault="00D33552" w:rsidP="00D33552">
      <w:pPr>
        <w:ind w:left="540"/>
        <w:rPr>
          <w:b/>
          <w:i/>
        </w:rPr>
      </w:pPr>
      <w:r w:rsidRPr="00BB6A31">
        <w:rPr>
          <w:b/>
          <w:i/>
        </w:rPr>
        <w:t>Advantages to onboarding for the College</w:t>
      </w:r>
      <w:r>
        <w:rPr>
          <w:b/>
          <w:i/>
        </w:rPr>
        <w:t xml:space="preserve"> are:</w:t>
      </w:r>
    </w:p>
    <w:p w:rsidR="00D33552" w:rsidRPr="00B443CA" w:rsidRDefault="00D33552" w:rsidP="00D33552">
      <w:pPr>
        <w:ind w:left="540"/>
        <w:rPr>
          <w:sz w:val="20"/>
          <w:szCs w:val="20"/>
        </w:rPr>
      </w:pPr>
      <w:r>
        <w:tab/>
      </w:r>
      <w:r>
        <w:tab/>
      </w:r>
      <w:r w:rsidRPr="00B443CA">
        <w:rPr>
          <w:sz w:val="20"/>
          <w:szCs w:val="20"/>
        </w:rPr>
        <w:t>To promote the College as employer of choice</w:t>
      </w:r>
    </w:p>
    <w:p w:rsidR="00D33552" w:rsidRPr="00B443CA" w:rsidRDefault="00D33552" w:rsidP="00D33552">
      <w:pPr>
        <w:ind w:left="540"/>
        <w:rPr>
          <w:sz w:val="20"/>
          <w:szCs w:val="20"/>
        </w:rPr>
      </w:pPr>
      <w:r w:rsidRPr="00B443CA">
        <w:rPr>
          <w:sz w:val="20"/>
          <w:szCs w:val="20"/>
        </w:rPr>
        <w:tab/>
      </w:r>
      <w:r w:rsidRPr="00B443CA">
        <w:rPr>
          <w:sz w:val="20"/>
          <w:szCs w:val="20"/>
        </w:rPr>
        <w:tab/>
        <w:t>To reduce grievances/complaints/lawsuits over misinformation or lack of information</w:t>
      </w:r>
    </w:p>
    <w:p w:rsidR="00D33552" w:rsidRPr="00B443CA" w:rsidRDefault="00D33552" w:rsidP="00D33552">
      <w:pPr>
        <w:ind w:left="540"/>
        <w:rPr>
          <w:sz w:val="20"/>
          <w:szCs w:val="20"/>
        </w:rPr>
      </w:pPr>
      <w:r w:rsidRPr="00B443CA">
        <w:rPr>
          <w:sz w:val="20"/>
          <w:szCs w:val="20"/>
        </w:rPr>
        <w:tab/>
      </w:r>
      <w:r w:rsidRPr="00B443CA">
        <w:rPr>
          <w:sz w:val="20"/>
          <w:szCs w:val="20"/>
        </w:rPr>
        <w:tab/>
        <w:t>To enhance communication with employees about what is expected</w:t>
      </w:r>
    </w:p>
    <w:p w:rsidR="00D33552" w:rsidRPr="00B443CA" w:rsidRDefault="00D33552" w:rsidP="00D33552">
      <w:pPr>
        <w:ind w:left="540"/>
        <w:rPr>
          <w:sz w:val="20"/>
          <w:szCs w:val="20"/>
        </w:rPr>
      </w:pPr>
      <w:r w:rsidRPr="00B443CA">
        <w:rPr>
          <w:sz w:val="20"/>
          <w:szCs w:val="20"/>
        </w:rPr>
        <w:tab/>
      </w:r>
      <w:r w:rsidRPr="00B443CA">
        <w:rPr>
          <w:sz w:val="20"/>
          <w:szCs w:val="20"/>
        </w:rPr>
        <w:tab/>
        <w:t>To reduce questions and mistakes by sharing information at the start of employment</w:t>
      </w:r>
    </w:p>
    <w:p w:rsidR="00D33552" w:rsidRPr="00B443CA" w:rsidRDefault="00D33552" w:rsidP="00D33552">
      <w:pPr>
        <w:ind w:left="540"/>
        <w:rPr>
          <w:sz w:val="20"/>
          <w:szCs w:val="20"/>
        </w:rPr>
      </w:pPr>
      <w:r w:rsidRPr="00B443CA">
        <w:rPr>
          <w:sz w:val="20"/>
          <w:szCs w:val="20"/>
        </w:rPr>
        <w:tab/>
      </w:r>
      <w:r w:rsidRPr="00B443CA">
        <w:rPr>
          <w:sz w:val="20"/>
          <w:szCs w:val="20"/>
        </w:rPr>
        <w:tab/>
        <w:t>To reduce attrition—if people are confused or undervalued they may leave a position early in their career</w:t>
      </w:r>
    </w:p>
    <w:p w:rsidR="00D33552" w:rsidRDefault="00D33552" w:rsidP="00D33552">
      <w:pPr>
        <w:ind w:left="540"/>
      </w:pPr>
    </w:p>
    <w:p w:rsidR="00D33552" w:rsidRPr="00F47267" w:rsidRDefault="00D33552" w:rsidP="00D33552">
      <w:pPr>
        <w:ind w:left="540"/>
        <w:rPr>
          <w:rFonts w:ascii="Cambria" w:hAnsi="Cambria"/>
          <w:b/>
          <w:i/>
          <w:sz w:val="20"/>
          <w:szCs w:val="20"/>
        </w:rPr>
      </w:pPr>
      <w:r w:rsidRPr="00F47267">
        <w:rPr>
          <w:rFonts w:ascii="Cambria" w:hAnsi="Cambria"/>
          <w:b/>
          <w:i/>
          <w:sz w:val="20"/>
          <w:szCs w:val="20"/>
        </w:rPr>
        <w:t>The information below is to assist the supervisor in a structured process to orient the new employee during their first four weeks of employment plus an assessment of success in the 90 day orientation/evaluation period.</w:t>
      </w:r>
    </w:p>
    <w:p w:rsidR="00D33552" w:rsidRDefault="00D33552" w:rsidP="00D33552">
      <w:pPr>
        <w:ind w:left="540"/>
      </w:pPr>
    </w:p>
    <w:p w:rsidR="00D33552" w:rsidRPr="00517941" w:rsidRDefault="00D33552" w:rsidP="00D33552">
      <w:pPr>
        <w:ind w:left="540"/>
        <w:rPr>
          <w:b/>
          <w:u w:val="single"/>
        </w:rPr>
      </w:pPr>
      <w:r w:rsidRPr="00517941">
        <w:rPr>
          <w:b/>
          <w:u w:val="single"/>
        </w:rPr>
        <w:t>PRE-ARRIVAL CHECKLIST (After offer and acceptance)</w:t>
      </w:r>
    </w:p>
    <w:p w:rsidR="00D33552" w:rsidRPr="00F10C8F" w:rsidRDefault="00D33552" w:rsidP="00D33552">
      <w:pPr>
        <w:pStyle w:val="ListParagraph"/>
        <w:numPr>
          <w:ilvl w:val="0"/>
          <w:numId w:val="3"/>
        </w:numPr>
        <w:contextualSpacing/>
        <w:rPr>
          <w:sz w:val="20"/>
          <w:szCs w:val="20"/>
        </w:rPr>
      </w:pPr>
      <w:r w:rsidRPr="00F10C8F">
        <w:rPr>
          <w:sz w:val="20"/>
          <w:szCs w:val="20"/>
        </w:rPr>
        <w:t>Notify HR of offer and acceptance for processing of background check</w:t>
      </w:r>
    </w:p>
    <w:p w:rsidR="00D33552" w:rsidRPr="00F929E5" w:rsidRDefault="00D33552" w:rsidP="00D33552">
      <w:pPr>
        <w:pStyle w:val="ListParagraph"/>
        <w:numPr>
          <w:ilvl w:val="0"/>
          <w:numId w:val="3"/>
        </w:numPr>
        <w:contextualSpacing/>
        <w:rPr>
          <w:sz w:val="20"/>
          <w:szCs w:val="20"/>
        </w:rPr>
      </w:pPr>
      <w:r w:rsidRPr="00F929E5">
        <w:rPr>
          <w:sz w:val="20"/>
          <w:szCs w:val="20"/>
        </w:rPr>
        <w:t xml:space="preserve">HR office notifies Appropriate Administrator, IT, Maintenance, </w:t>
      </w:r>
      <w:r w:rsidR="00C9178C">
        <w:rPr>
          <w:sz w:val="20"/>
          <w:szCs w:val="20"/>
        </w:rPr>
        <w:t xml:space="preserve">Security, department secretary </w:t>
      </w:r>
      <w:r w:rsidRPr="00F929E5">
        <w:rPr>
          <w:sz w:val="20"/>
          <w:szCs w:val="20"/>
        </w:rPr>
        <w:t>and Direct Supervisor of background status and other pertinent information e.g. name, title, department, and start date if known.</w:t>
      </w:r>
    </w:p>
    <w:p w:rsidR="00D33552" w:rsidRPr="00F10C8F" w:rsidRDefault="00D33552" w:rsidP="00D33552">
      <w:pPr>
        <w:pStyle w:val="ListParagraph"/>
        <w:numPr>
          <w:ilvl w:val="0"/>
          <w:numId w:val="3"/>
        </w:numPr>
        <w:contextualSpacing/>
        <w:rPr>
          <w:sz w:val="20"/>
          <w:szCs w:val="20"/>
        </w:rPr>
      </w:pPr>
      <w:r w:rsidRPr="00F10C8F">
        <w:rPr>
          <w:sz w:val="20"/>
          <w:szCs w:val="20"/>
        </w:rPr>
        <w:t>Send PAF for approval to Administrator and/or President</w:t>
      </w:r>
    </w:p>
    <w:p w:rsidR="00D33552" w:rsidRPr="00F10C8F" w:rsidRDefault="00D33552" w:rsidP="00D33552">
      <w:pPr>
        <w:pStyle w:val="ListParagraph"/>
        <w:numPr>
          <w:ilvl w:val="0"/>
          <w:numId w:val="3"/>
        </w:numPr>
        <w:contextualSpacing/>
        <w:rPr>
          <w:sz w:val="20"/>
          <w:szCs w:val="20"/>
        </w:rPr>
      </w:pPr>
      <w:r w:rsidRPr="00F10C8F">
        <w:rPr>
          <w:sz w:val="20"/>
          <w:szCs w:val="20"/>
        </w:rPr>
        <w:t xml:space="preserve">Set up appointment with HR </w:t>
      </w:r>
      <w:proofErr w:type="spellStart"/>
      <w:r w:rsidRPr="00F10C8F">
        <w:rPr>
          <w:sz w:val="20"/>
          <w:szCs w:val="20"/>
        </w:rPr>
        <w:t>Dept</w:t>
      </w:r>
      <w:proofErr w:type="spellEnd"/>
      <w:r w:rsidRPr="00F10C8F">
        <w:rPr>
          <w:sz w:val="20"/>
          <w:szCs w:val="20"/>
        </w:rPr>
        <w:t xml:space="preserve"> for employee to complete employment paperwork</w:t>
      </w:r>
    </w:p>
    <w:p w:rsidR="00D33552" w:rsidRPr="00F10C8F" w:rsidRDefault="00D33552" w:rsidP="00D33552">
      <w:pPr>
        <w:pStyle w:val="ListParagraph"/>
        <w:numPr>
          <w:ilvl w:val="0"/>
          <w:numId w:val="3"/>
        </w:numPr>
        <w:contextualSpacing/>
        <w:rPr>
          <w:sz w:val="20"/>
          <w:szCs w:val="20"/>
        </w:rPr>
      </w:pPr>
      <w:r w:rsidRPr="00F10C8F">
        <w:rPr>
          <w:sz w:val="20"/>
          <w:szCs w:val="20"/>
        </w:rPr>
        <w:t>Prepare Work Space/Office</w:t>
      </w:r>
    </w:p>
    <w:p w:rsidR="00D33552" w:rsidRPr="0013545A" w:rsidRDefault="00D33552" w:rsidP="00D33552">
      <w:pPr>
        <w:pStyle w:val="ListParagraph"/>
        <w:numPr>
          <w:ilvl w:val="1"/>
          <w:numId w:val="12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Office furniture, if needed, should be ordered upon beginning of search</w:t>
      </w:r>
    </w:p>
    <w:p w:rsidR="00D33552" w:rsidRPr="0013545A" w:rsidRDefault="00D33552" w:rsidP="00D33552">
      <w:pPr>
        <w:pStyle w:val="ListParagraph"/>
        <w:numPr>
          <w:ilvl w:val="1"/>
          <w:numId w:val="12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 xml:space="preserve">Request keys by completing form and sending to Maintenance </w:t>
      </w:r>
      <w:proofErr w:type="spellStart"/>
      <w:r w:rsidRPr="0013545A">
        <w:rPr>
          <w:sz w:val="20"/>
          <w:szCs w:val="20"/>
        </w:rPr>
        <w:t>Dept</w:t>
      </w:r>
      <w:proofErr w:type="spellEnd"/>
    </w:p>
    <w:p w:rsidR="00D33552" w:rsidRPr="0013545A" w:rsidRDefault="00D33552" w:rsidP="00D33552">
      <w:pPr>
        <w:pStyle w:val="ListParagraph"/>
        <w:numPr>
          <w:ilvl w:val="1"/>
          <w:numId w:val="12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Office clean, if no</w:t>
      </w:r>
      <w:r>
        <w:rPr>
          <w:sz w:val="20"/>
          <w:szCs w:val="20"/>
        </w:rPr>
        <w:t>t</w:t>
      </w:r>
      <w:r w:rsidRPr="0013545A">
        <w:rPr>
          <w:sz w:val="20"/>
          <w:szCs w:val="20"/>
        </w:rPr>
        <w:t xml:space="preserve">, send </w:t>
      </w:r>
      <w:proofErr w:type="spellStart"/>
      <w:r w:rsidRPr="0013545A">
        <w:rPr>
          <w:sz w:val="20"/>
          <w:szCs w:val="20"/>
        </w:rPr>
        <w:t>eSupport</w:t>
      </w:r>
      <w:proofErr w:type="spellEnd"/>
      <w:r w:rsidRPr="0013545A">
        <w:rPr>
          <w:sz w:val="20"/>
          <w:szCs w:val="20"/>
        </w:rPr>
        <w:t xml:space="preserve"> ticket to Maintenance </w:t>
      </w:r>
      <w:proofErr w:type="spellStart"/>
      <w:r w:rsidRPr="0013545A">
        <w:rPr>
          <w:sz w:val="20"/>
          <w:szCs w:val="20"/>
        </w:rPr>
        <w:t>Dept</w:t>
      </w:r>
      <w:proofErr w:type="spellEnd"/>
    </w:p>
    <w:p w:rsidR="00D33552" w:rsidRPr="0013545A" w:rsidRDefault="00D33552" w:rsidP="00D33552">
      <w:pPr>
        <w:pStyle w:val="ListParagraph"/>
        <w:numPr>
          <w:ilvl w:val="1"/>
          <w:numId w:val="12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 xml:space="preserve">Order door/desk plate, send </w:t>
      </w:r>
      <w:proofErr w:type="spellStart"/>
      <w:r w:rsidRPr="0013545A">
        <w:rPr>
          <w:sz w:val="20"/>
          <w:szCs w:val="20"/>
        </w:rPr>
        <w:t>eSupport</w:t>
      </w:r>
      <w:proofErr w:type="spellEnd"/>
      <w:r w:rsidRPr="0013545A">
        <w:rPr>
          <w:sz w:val="20"/>
          <w:szCs w:val="20"/>
        </w:rPr>
        <w:t xml:space="preserve"> ticket to Maintenance </w:t>
      </w:r>
      <w:proofErr w:type="spellStart"/>
      <w:r w:rsidRPr="0013545A">
        <w:rPr>
          <w:sz w:val="20"/>
          <w:szCs w:val="20"/>
        </w:rPr>
        <w:t>Dept</w:t>
      </w:r>
      <w:proofErr w:type="spellEnd"/>
    </w:p>
    <w:p w:rsidR="00D33552" w:rsidRPr="0013545A" w:rsidRDefault="00D33552" w:rsidP="00D33552">
      <w:pPr>
        <w:pStyle w:val="ListParagraph"/>
        <w:numPr>
          <w:ilvl w:val="1"/>
          <w:numId w:val="12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Stock office supplies, order through Saints Bookstore</w:t>
      </w:r>
    </w:p>
    <w:p w:rsidR="00D33552" w:rsidRPr="0013545A" w:rsidRDefault="00D33552" w:rsidP="00D33552">
      <w:pPr>
        <w:pStyle w:val="ListParagraph"/>
        <w:numPr>
          <w:ilvl w:val="1"/>
          <w:numId w:val="12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Business Cards, order from Public and Alumni Relations Office</w:t>
      </w:r>
    </w:p>
    <w:p w:rsidR="00D33552" w:rsidRPr="0013545A" w:rsidRDefault="00D33552" w:rsidP="00D33552">
      <w:pPr>
        <w:pStyle w:val="ListParagraph"/>
        <w:numPr>
          <w:ilvl w:val="1"/>
          <w:numId w:val="12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Name tag, order from Saints Bookstore</w:t>
      </w:r>
    </w:p>
    <w:p w:rsidR="00D33552" w:rsidRPr="0013545A" w:rsidRDefault="00D33552" w:rsidP="00D33552">
      <w:pPr>
        <w:pStyle w:val="ListParagraph"/>
        <w:numPr>
          <w:ilvl w:val="1"/>
          <w:numId w:val="12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Gas pin number, obtain from the Business Office</w:t>
      </w:r>
    </w:p>
    <w:p w:rsidR="00D33552" w:rsidRPr="00F929E5" w:rsidRDefault="00D33552" w:rsidP="00D33552">
      <w:pPr>
        <w:pStyle w:val="ListParagraph"/>
        <w:numPr>
          <w:ilvl w:val="1"/>
          <w:numId w:val="4"/>
        </w:numPr>
        <w:ind w:left="1260"/>
        <w:contextualSpacing/>
        <w:rPr>
          <w:sz w:val="20"/>
          <w:szCs w:val="20"/>
        </w:rPr>
      </w:pPr>
      <w:r w:rsidRPr="00F929E5">
        <w:rPr>
          <w:sz w:val="20"/>
          <w:szCs w:val="20"/>
        </w:rPr>
        <w:t>Set up an appointment with the IT Department if immediate access to network, Banner, etc. is needed upon the employee start date.</w:t>
      </w:r>
    </w:p>
    <w:p w:rsidR="00D33552" w:rsidRPr="0013545A" w:rsidRDefault="00D33552" w:rsidP="00D33552">
      <w:pPr>
        <w:pStyle w:val="ListParagraph"/>
        <w:numPr>
          <w:ilvl w:val="1"/>
          <w:numId w:val="4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>Meet with IT</w:t>
      </w:r>
      <w:r w:rsidRPr="0013545A">
        <w:rPr>
          <w:sz w:val="20"/>
          <w:szCs w:val="20"/>
        </w:rPr>
        <w:t xml:space="preserve"> to develop computer and printer specifications when ordering computers  and printers</w:t>
      </w:r>
    </w:p>
    <w:p w:rsidR="00D33552" w:rsidRPr="0013545A" w:rsidRDefault="00D33552" w:rsidP="00D33552">
      <w:pPr>
        <w:pStyle w:val="ListParagraph"/>
        <w:ind w:left="1260"/>
        <w:rPr>
          <w:sz w:val="20"/>
          <w:szCs w:val="20"/>
        </w:rPr>
      </w:pPr>
    </w:p>
    <w:p w:rsidR="00D33552" w:rsidRDefault="00D33552" w:rsidP="00D33552">
      <w:pPr>
        <w:pStyle w:val="ListParagraph"/>
        <w:rPr>
          <w:b/>
          <w:u w:val="single"/>
        </w:rPr>
      </w:pPr>
      <w:r w:rsidRPr="0013545A">
        <w:rPr>
          <w:b/>
          <w:u w:val="single"/>
        </w:rPr>
        <w:lastRenderedPageBreak/>
        <w:t>TECHNICAL NEEDS</w:t>
      </w:r>
    </w:p>
    <w:p w:rsidR="00D33552" w:rsidRPr="00F47267" w:rsidRDefault="00D33552" w:rsidP="00D3355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For IT and Multi-media needs send an </w:t>
      </w:r>
      <w:proofErr w:type="spellStart"/>
      <w:r>
        <w:rPr>
          <w:sz w:val="20"/>
          <w:szCs w:val="20"/>
        </w:rPr>
        <w:t>eSupport</w:t>
      </w:r>
      <w:proofErr w:type="spellEnd"/>
      <w:r>
        <w:rPr>
          <w:sz w:val="20"/>
          <w:szCs w:val="20"/>
        </w:rPr>
        <w:t xml:space="preserve"> ticket to </w:t>
      </w:r>
      <w:hyperlink r:id="rId9" w:history="1">
        <w:r w:rsidRPr="005B0A6A">
          <w:rPr>
            <w:rStyle w:val="Hyperlink"/>
            <w:sz w:val="20"/>
            <w:szCs w:val="20"/>
          </w:rPr>
          <w:t>it@sccc.edu</w:t>
        </w:r>
      </w:hyperlink>
      <w:r>
        <w:rPr>
          <w:sz w:val="20"/>
          <w:szCs w:val="20"/>
        </w:rPr>
        <w:t xml:space="preserve"> including the following information:</w:t>
      </w:r>
    </w:p>
    <w:p w:rsidR="00D33552" w:rsidRPr="00D80D0E" w:rsidRDefault="00D33552" w:rsidP="00D33552">
      <w:pPr>
        <w:pStyle w:val="ListParagraph"/>
        <w:numPr>
          <w:ilvl w:val="0"/>
          <w:numId w:val="5"/>
        </w:numPr>
        <w:contextualSpacing/>
        <w:rPr>
          <w:sz w:val="20"/>
          <w:szCs w:val="20"/>
        </w:rPr>
      </w:pPr>
      <w:r w:rsidRPr="00D80D0E">
        <w:rPr>
          <w:sz w:val="20"/>
          <w:szCs w:val="20"/>
        </w:rPr>
        <w:t>First name, middle initial, last name of employee</w:t>
      </w:r>
    </w:p>
    <w:p w:rsidR="00D33552" w:rsidRPr="00D80D0E" w:rsidRDefault="00D33552" w:rsidP="00D33552">
      <w:pPr>
        <w:pStyle w:val="ListParagraph"/>
        <w:numPr>
          <w:ilvl w:val="0"/>
          <w:numId w:val="5"/>
        </w:numPr>
        <w:contextualSpacing/>
        <w:rPr>
          <w:sz w:val="20"/>
          <w:szCs w:val="20"/>
        </w:rPr>
      </w:pPr>
      <w:r w:rsidRPr="00D80D0E">
        <w:rPr>
          <w:sz w:val="20"/>
          <w:szCs w:val="20"/>
        </w:rPr>
        <w:t>Employee ID (Banner) contact HR if unknown</w:t>
      </w:r>
    </w:p>
    <w:p w:rsidR="00D33552" w:rsidRPr="00D80D0E" w:rsidRDefault="00D33552" w:rsidP="00D33552">
      <w:pPr>
        <w:pStyle w:val="ListParagraph"/>
        <w:numPr>
          <w:ilvl w:val="0"/>
          <w:numId w:val="5"/>
        </w:numPr>
        <w:contextualSpacing/>
        <w:rPr>
          <w:sz w:val="20"/>
          <w:szCs w:val="20"/>
        </w:rPr>
      </w:pPr>
      <w:r w:rsidRPr="00D80D0E">
        <w:rPr>
          <w:sz w:val="20"/>
          <w:szCs w:val="20"/>
        </w:rPr>
        <w:t>Department or organizational unit</w:t>
      </w:r>
    </w:p>
    <w:p w:rsidR="00D33552" w:rsidRPr="00D80D0E" w:rsidRDefault="00D33552" w:rsidP="00D33552">
      <w:pPr>
        <w:pStyle w:val="ListParagraph"/>
        <w:numPr>
          <w:ilvl w:val="0"/>
          <w:numId w:val="5"/>
        </w:numPr>
        <w:contextualSpacing/>
        <w:rPr>
          <w:sz w:val="20"/>
          <w:szCs w:val="20"/>
        </w:rPr>
      </w:pPr>
      <w:r w:rsidRPr="00D80D0E">
        <w:rPr>
          <w:sz w:val="20"/>
          <w:szCs w:val="20"/>
        </w:rPr>
        <w:t>Job title</w:t>
      </w:r>
    </w:p>
    <w:p w:rsidR="00D33552" w:rsidRPr="00D80D0E" w:rsidRDefault="00D33552" w:rsidP="00D33552">
      <w:pPr>
        <w:pStyle w:val="ListParagraph"/>
        <w:numPr>
          <w:ilvl w:val="0"/>
          <w:numId w:val="5"/>
        </w:numPr>
        <w:contextualSpacing/>
        <w:rPr>
          <w:sz w:val="20"/>
          <w:szCs w:val="20"/>
        </w:rPr>
      </w:pPr>
      <w:r w:rsidRPr="00D80D0E">
        <w:rPr>
          <w:sz w:val="20"/>
          <w:szCs w:val="20"/>
        </w:rPr>
        <w:t>Start Date</w:t>
      </w:r>
    </w:p>
    <w:p w:rsidR="00D33552" w:rsidRPr="00D80D0E" w:rsidRDefault="00D33552" w:rsidP="00D33552">
      <w:pPr>
        <w:pStyle w:val="ListParagraph"/>
        <w:numPr>
          <w:ilvl w:val="0"/>
          <w:numId w:val="5"/>
        </w:numPr>
        <w:contextualSpacing/>
        <w:rPr>
          <w:sz w:val="20"/>
          <w:szCs w:val="20"/>
        </w:rPr>
      </w:pPr>
      <w:r w:rsidRPr="00D80D0E">
        <w:rPr>
          <w:sz w:val="20"/>
          <w:szCs w:val="20"/>
        </w:rPr>
        <w:t>Previous person in position, if applicable</w:t>
      </w:r>
    </w:p>
    <w:p w:rsidR="00D33552" w:rsidRPr="00D80D0E" w:rsidRDefault="00D33552" w:rsidP="00D33552">
      <w:pPr>
        <w:pStyle w:val="ListParagraph"/>
        <w:numPr>
          <w:ilvl w:val="0"/>
          <w:numId w:val="5"/>
        </w:numPr>
        <w:contextualSpacing/>
        <w:rPr>
          <w:sz w:val="20"/>
          <w:szCs w:val="20"/>
        </w:rPr>
      </w:pPr>
      <w:r w:rsidRPr="00D80D0E">
        <w:rPr>
          <w:sz w:val="20"/>
          <w:szCs w:val="20"/>
        </w:rPr>
        <w:t>Supervisor</w:t>
      </w:r>
    </w:p>
    <w:p w:rsidR="00D33552" w:rsidRDefault="00D33552" w:rsidP="00D33552">
      <w:pPr>
        <w:pStyle w:val="ListParagraph"/>
        <w:ind w:left="0" w:firstLine="720"/>
        <w:rPr>
          <w:ins w:id="0" w:author="deb.weilert" w:date="2013-08-28T10:29:00Z"/>
          <w:sz w:val="20"/>
          <w:szCs w:val="20"/>
        </w:rPr>
      </w:pPr>
      <w:r>
        <w:rPr>
          <w:sz w:val="20"/>
          <w:szCs w:val="20"/>
        </w:rPr>
        <w:t>Below is a list of services that may be needed</w:t>
      </w:r>
    </w:p>
    <w:p w:rsidR="00D33552" w:rsidRDefault="00D33552" w:rsidP="00D33552">
      <w:pPr>
        <w:pStyle w:val="ListParagraph"/>
        <w:numPr>
          <w:ilvl w:val="2"/>
          <w:numId w:val="13"/>
        </w:numPr>
        <w:contextualSpacing/>
        <w:rPr>
          <w:sz w:val="20"/>
          <w:szCs w:val="20"/>
        </w:rPr>
      </w:pPr>
      <w:r w:rsidRPr="00F10C8F">
        <w:rPr>
          <w:sz w:val="20"/>
          <w:szCs w:val="20"/>
        </w:rPr>
        <w:t>Computer</w:t>
      </w:r>
      <w:r>
        <w:rPr>
          <w:sz w:val="20"/>
          <w:szCs w:val="20"/>
        </w:rPr>
        <w:t xml:space="preserve"> (new)</w:t>
      </w:r>
      <w:r w:rsidRPr="00F10C8F">
        <w:rPr>
          <w:sz w:val="20"/>
          <w:szCs w:val="20"/>
        </w:rPr>
        <w:t xml:space="preserve">, to order contact IT </w:t>
      </w:r>
      <w:proofErr w:type="spellStart"/>
      <w:r w:rsidRPr="00F10C8F">
        <w:rPr>
          <w:sz w:val="20"/>
          <w:szCs w:val="20"/>
        </w:rPr>
        <w:t>Dept</w:t>
      </w:r>
      <w:proofErr w:type="spellEnd"/>
      <w:r w:rsidRPr="00F10C8F">
        <w:rPr>
          <w:sz w:val="20"/>
          <w:szCs w:val="20"/>
        </w:rPr>
        <w:t xml:space="preserve"> with specifications to receive a quote</w:t>
      </w:r>
    </w:p>
    <w:p w:rsidR="00D33552" w:rsidRPr="00774D18" w:rsidRDefault="00D33552" w:rsidP="00D33552">
      <w:pPr>
        <w:pStyle w:val="ListParagraph"/>
        <w:numPr>
          <w:ilvl w:val="2"/>
          <w:numId w:val="13"/>
        </w:numPr>
        <w:contextualSpacing/>
        <w:rPr>
          <w:sz w:val="20"/>
          <w:szCs w:val="20"/>
        </w:rPr>
      </w:pPr>
      <w:r w:rsidRPr="00774D18">
        <w:rPr>
          <w:sz w:val="20"/>
          <w:szCs w:val="20"/>
        </w:rPr>
        <w:t xml:space="preserve">Printer (new), contact the IT </w:t>
      </w:r>
      <w:proofErr w:type="spellStart"/>
      <w:r w:rsidRPr="00774D18">
        <w:rPr>
          <w:sz w:val="20"/>
          <w:szCs w:val="20"/>
        </w:rPr>
        <w:t>Dept</w:t>
      </w:r>
      <w:proofErr w:type="spellEnd"/>
      <w:r w:rsidRPr="00774D18">
        <w:rPr>
          <w:sz w:val="20"/>
          <w:szCs w:val="20"/>
        </w:rPr>
        <w:t xml:space="preserve"> to discuss specifications/recommendations</w:t>
      </w:r>
    </w:p>
    <w:p w:rsidR="00D33552" w:rsidRPr="00774D18" w:rsidRDefault="00D33552" w:rsidP="00D33552">
      <w:pPr>
        <w:pStyle w:val="ListParagraph"/>
        <w:numPr>
          <w:ilvl w:val="2"/>
          <w:numId w:val="13"/>
        </w:numPr>
        <w:contextualSpacing/>
        <w:rPr>
          <w:sz w:val="20"/>
          <w:szCs w:val="20"/>
        </w:rPr>
      </w:pPr>
      <w:r w:rsidRPr="00774D18">
        <w:rPr>
          <w:sz w:val="20"/>
          <w:szCs w:val="20"/>
        </w:rPr>
        <w:t xml:space="preserve">Printers, connection to new and existing </w:t>
      </w:r>
    </w:p>
    <w:p w:rsidR="00D33552" w:rsidRPr="00774D18" w:rsidRDefault="00D33552" w:rsidP="00D33552">
      <w:pPr>
        <w:pStyle w:val="ListParagraph"/>
        <w:numPr>
          <w:ilvl w:val="2"/>
          <w:numId w:val="13"/>
        </w:numPr>
        <w:contextualSpacing/>
        <w:rPr>
          <w:sz w:val="20"/>
          <w:szCs w:val="20"/>
        </w:rPr>
      </w:pPr>
      <w:r w:rsidRPr="00774D18">
        <w:rPr>
          <w:sz w:val="20"/>
          <w:szCs w:val="20"/>
        </w:rPr>
        <w:t>Internet Native Banner (INB)</w:t>
      </w:r>
      <w:r>
        <w:rPr>
          <w:sz w:val="20"/>
          <w:szCs w:val="20"/>
        </w:rPr>
        <w:t xml:space="preserve"> a</w:t>
      </w:r>
      <w:r w:rsidRPr="00774D18">
        <w:rPr>
          <w:sz w:val="20"/>
          <w:szCs w:val="20"/>
        </w:rPr>
        <w:t xml:space="preserve">ccess is typically needed for Non-faculty </w:t>
      </w:r>
      <w:r>
        <w:rPr>
          <w:sz w:val="20"/>
          <w:szCs w:val="20"/>
        </w:rPr>
        <w:t>S</w:t>
      </w:r>
      <w:r w:rsidRPr="00774D18">
        <w:rPr>
          <w:sz w:val="20"/>
          <w:szCs w:val="20"/>
        </w:rPr>
        <w:t xml:space="preserve">taff in an office position or Faculty with budget responsibilities.  INB gives the employee more access to Banner products for budgets, data entry, etc.  </w:t>
      </w:r>
      <w:r w:rsidRPr="00774D18">
        <w:rPr>
          <w:i/>
          <w:sz w:val="20"/>
          <w:szCs w:val="20"/>
        </w:rPr>
        <w:t>The IT department does not allow access until the appropriate training has taken place.</w:t>
      </w:r>
    </w:p>
    <w:p w:rsidR="00D33552" w:rsidRPr="00774D18" w:rsidRDefault="00D33552" w:rsidP="00D33552">
      <w:pPr>
        <w:pStyle w:val="ListParagraph"/>
        <w:numPr>
          <w:ilvl w:val="2"/>
          <w:numId w:val="1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Self-Service Banner (SSB) a</w:t>
      </w:r>
      <w:r w:rsidRPr="00774D18">
        <w:rPr>
          <w:sz w:val="20"/>
          <w:szCs w:val="20"/>
        </w:rPr>
        <w:t xml:space="preserve">ccess </w:t>
      </w:r>
      <w:r>
        <w:rPr>
          <w:sz w:val="20"/>
          <w:szCs w:val="20"/>
        </w:rPr>
        <w:t xml:space="preserve">is </w:t>
      </w:r>
      <w:r w:rsidRPr="00774D18">
        <w:rPr>
          <w:sz w:val="20"/>
          <w:szCs w:val="20"/>
        </w:rPr>
        <w:t xml:space="preserve">through </w:t>
      </w:r>
      <w:proofErr w:type="spellStart"/>
      <w:r w:rsidRPr="00774D18">
        <w:rPr>
          <w:sz w:val="20"/>
          <w:szCs w:val="20"/>
        </w:rPr>
        <w:t>myCampus</w:t>
      </w:r>
      <w:proofErr w:type="spellEnd"/>
      <w:r w:rsidRPr="00774D18">
        <w:rPr>
          <w:sz w:val="20"/>
          <w:szCs w:val="20"/>
        </w:rPr>
        <w:t>, then the “</w:t>
      </w:r>
      <w:proofErr w:type="spellStart"/>
      <w:r w:rsidRPr="00774D18">
        <w:rPr>
          <w:sz w:val="20"/>
          <w:szCs w:val="20"/>
        </w:rPr>
        <w:t>mySaints</w:t>
      </w:r>
      <w:proofErr w:type="spellEnd"/>
      <w:r w:rsidRPr="00774D18">
        <w:rPr>
          <w:sz w:val="20"/>
          <w:szCs w:val="20"/>
        </w:rPr>
        <w:t xml:space="preserve"> Records</w:t>
      </w:r>
      <w:r>
        <w:rPr>
          <w:sz w:val="20"/>
          <w:szCs w:val="20"/>
        </w:rPr>
        <w:t>” icon</w:t>
      </w:r>
      <w:r w:rsidRPr="00774D18">
        <w:rPr>
          <w:sz w:val="20"/>
          <w:szCs w:val="20"/>
        </w:rPr>
        <w:t>.   SSB gives the employee access to Personal and Employee Information and if an instructor, viewing of rosters, posting of grades, etc.</w:t>
      </w:r>
    </w:p>
    <w:p w:rsidR="00D33552" w:rsidRDefault="00D33552" w:rsidP="00D33552">
      <w:pPr>
        <w:pStyle w:val="ListParagraph"/>
        <w:numPr>
          <w:ilvl w:val="2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ODBC (Open Database Connectivity) Connection</w:t>
      </w:r>
    </w:p>
    <w:p w:rsidR="00D33552" w:rsidRPr="0013545A" w:rsidRDefault="00D33552" w:rsidP="00D33552">
      <w:pPr>
        <w:pStyle w:val="ListParagraph"/>
        <w:numPr>
          <w:ilvl w:val="2"/>
          <w:numId w:val="9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Databases/Software (list)</w:t>
      </w:r>
    </w:p>
    <w:p w:rsidR="00D33552" w:rsidRPr="0013545A" w:rsidRDefault="00D33552" w:rsidP="00D33552">
      <w:pPr>
        <w:pStyle w:val="ListParagraph"/>
        <w:numPr>
          <w:ilvl w:val="2"/>
          <w:numId w:val="9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Shared drives or networks (list)</w:t>
      </w:r>
    </w:p>
    <w:p w:rsidR="00D33552" w:rsidRPr="0013545A" w:rsidRDefault="00D33552" w:rsidP="00D33552">
      <w:pPr>
        <w:pStyle w:val="ListParagraph"/>
        <w:numPr>
          <w:ilvl w:val="2"/>
          <w:numId w:val="9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Email</w:t>
      </w:r>
    </w:p>
    <w:p w:rsidR="00D33552" w:rsidRPr="0013545A" w:rsidRDefault="00D33552" w:rsidP="00D33552">
      <w:pPr>
        <w:pStyle w:val="ListParagraph"/>
        <w:numPr>
          <w:ilvl w:val="2"/>
          <w:numId w:val="9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Group email membership (list which groups)</w:t>
      </w:r>
    </w:p>
    <w:p w:rsidR="00D33552" w:rsidRPr="0013545A" w:rsidRDefault="00D33552" w:rsidP="00D33552">
      <w:pPr>
        <w:pStyle w:val="ListParagraph"/>
        <w:numPr>
          <w:ilvl w:val="2"/>
          <w:numId w:val="9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Web directory</w:t>
      </w:r>
    </w:p>
    <w:p w:rsidR="00D33552" w:rsidRPr="00ED1C6C" w:rsidRDefault="00D33552" w:rsidP="00D33552">
      <w:pPr>
        <w:pStyle w:val="ListParagraph"/>
        <w:numPr>
          <w:ilvl w:val="2"/>
          <w:numId w:val="9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Office</w:t>
      </w:r>
      <w:r>
        <w:rPr>
          <w:sz w:val="20"/>
          <w:szCs w:val="20"/>
        </w:rPr>
        <w:t xml:space="preserve"> Room number</w:t>
      </w:r>
    </w:p>
    <w:p w:rsidR="00D33552" w:rsidRDefault="00D33552" w:rsidP="00D33552">
      <w:pPr>
        <w:pStyle w:val="ListParagraph"/>
        <w:numPr>
          <w:ilvl w:val="1"/>
          <w:numId w:val="9"/>
        </w:numPr>
        <w:contextualSpacing/>
        <w:rPr>
          <w:sz w:val="20"/>
          <w:szCs w:val="20"/>
        </w:rPr>
      </w:pPr>
      <w:r w:rsidRPr="00C076DC">
        <w:rPr>
          <w:sz w:val="20"/>
          <w:szCs w:val="20"/>
        </w:rPr>
        <w:t xml:space="preserve"> </w:t>
      </w:r>
      <w:r>
        <w:rPr>
          <w:sz w:val="20"/>
          <w:szCs w:val="20"/>
        </w:rPr>
        <w:t>IT will forward on to Multimedia department to setup the following, please provide requested information</w:t>
      </w:r>
    </w:p>
    <w:p w:rsidR="00D33552" w:rsidRPr="00F47267" w:rsidRDefault="00D33552" w:rsidP="00D33552">
      <w:pPr>
        <w:pStyle w:val="ListParagraph"/>
        <w:numPr>
          <w:ilvl w:val="2"/>
          <w:numId w:val="9"/>
        </w:numPr>
        <w:contextualSpacing/>
        <w:rPr>
          <w:sz w:val="20"/>
          <w:szCs w:val="20"/>
        </w:rPr>
      </w:pPr>
      <w:r w:rsidRPr="00F47267">
        <w:rPr>
          <w:sz w:val="20"/>
          <w:szCs w:val="20"/>
        </w:rPr>
        <w:t>Office telephone and number</w:t>
      </w:r>
    </w:p>
    <w:p w:rsidR="00D33552" w:rsidRPr="00F47267" w:rsidRDefault="00D33552" w:rsidP="00D33552">
      <w:pPr>
        <w:pStyle w:val="ListParagraph"/>
        <w:numPr>
          <w:ilvl w:val="3"/>
          <w:numId w:val="9"/>
        </w:numPr>
        <w:contextualSpacing/>
        <w:rPr>
          <w:sz w:val="20"/>
          <w:szCs w:val="20"/>
        </w:rPr>
      </w:pPr>
      <w:r w:rsidRPr="00F47267">
        <w:rPr>
          <w:sz w:val="20"/>
          <w:szCs w:val="20"/>
        </w:rPr>
        <w:t xml:space="preserve">If using an existing phone indicate the requested extension _______ </w:t>
      </w:r>
    </w:p>
    <w:p w:rsidR="00D33552" w:rsidRPr="00F47267" w:rsidRDefault="00D33552" w:rsidP="00D33552">
      <w:pPr>
        <w:pStyle w:val="ListParagraph"/>
        <w:numPr>
          <w:ilvl w:val="3"/>
          <w:numId w:val="9"/>
        </w:numPr>
        <w:contextualSpacing/>
        <w:rPr>
          <w:sz w:val="20"/>
          <w:szCs w:val="20"/>
        </w:rPr>
      </w:pPr>
      <w:r w:rsidRPr="00F47267">
        <w:rPr>
          <w:sz w:val="20"/>
          <w:szCs w:val="20"/>
        </w:rPr>
        <w:t>If requesting a new phone contact Multimedia to determine what is needed</w:t>
      </w:r>
    </w:p>
    <w:p w:rsidR="00D33552" w:rsidRPr="00F47267" w:rsidRDefault="00D33552" w:rsidP="00D33552">
      <w:pPr>
        <w:pStyle w:val="ListParagraph"/>
        <w:numPr>
          <w:ilvl w:val="2"/>
          <w:numId w:val="9"/>
        </w:numPr>
        <w:contextualSpacing/>
        <w:rPr>
          <w:sz w:val="20"/>
          <w:szCs w:val="20"/>
        </w:rPr>
      </w:pPr>
      <w:r w:rsidRPr="00F47267">
        <w:rPr>
          <w:sz w:val="20"/>
          <w:szCs w:val="20"/>
        </w:rPr>
        <w:t xml:space="preserve">Indicate if long  distance calls will be made from the phone </w:t>
      </w:r>
    </w:p>
    <w:p w:rsidR="00D33552" w:rsidRPr="00F47267" w:rsidRDefault="00D33552" w:rsidP="00D33552">
      <w:pPr>
        <w:pStyle w:val="ListParagraph"/>
        <w:numPr>
          <w:ilvl w:val="2"/>
          <w:numId w:val="9"/>
        </w:numPr>
        <w:contextualSpacing/>
        <w:rPr>
          <w:sz w:val="20"/>
          <w:szCs w:val="20"/>
        </w:rPr>
      </w:pPr>
      <w:r w:rsidRPr="00F47267">
        <w:rPr>
          <w:sz w:val="20"/>
          <w:szCs w:val="20"/>
        </w:rPr>
        <w:t xml:space="preserve">College cell phone </w:t>
      </w:r>
    </w:p>
    <w:p w:rsidR="00D33552" w:rsidRPr="00F47267" w:rsidRDefault="00D33552" w:rsidP="00D33552">
      <w:pPr>
        <w:pStyle w:val="ListParagraph"/>
        <w:numPr>
          <w:ilvl w:val="3"/>
          <w:numId w:val="9"/>
        </w:numPr>
        <w:contextualSpacing/>
        <w:rPr>
          <w:sz w:val="20"/>
          <w:szCs w:val="20"/>
        </w:rPr>
      </w:pPr>
      <w:r w:rsidRPr="00F47267">
        <w:rPr>
          <w:sz w:val="20"/>
          <w:szCs w:val="20"/>
        </w:rPr>
        <w:t>If using an existing college cell phone number indicate the requested number __________</w:t>
      </w:r>
    </w:p>
    <w:p w:rsidR="00D33552" w:rsidRPr="00F47267" w:rsidRDefault="00D33552" w:rsidP="00D33552">
      <w:pPr>
        <w:pStyle w:val="ListParagraph"/>
        <w:numPr>
          <w:ilvl w:val="3"/>
          <w:numId w:val="9"/>
        </w:numPr>
        <w:contextualSpacing/>
        <w:rPr>
          <w:sz w:val="20"/>
          <w:szCs w:val="20"/>
        </w:rPr>
      </w:pPr>
      <w:r w:rsidRPr="00F47267">
        <w:rPr>
          <w:sz w:val="20"/>
          <w:szCs w:val="20"/>
        </w:rPr>
        <w:t xml:space="preserve">Indicate if using an existing college cell phone but a new number is needed </w:t>
      </w:r>
    </w:p>
    <w:p w:rsidR="00D33552" w:rsidRPr="0013545A" w:rsidRDefault="00D33552" w:rsidP="00D33552">
      <w:pPr>
        <w:pStyle w:val="ListParagraph"/>
        <w:ind w:left="2700"/>
        <w:rPr>
          <w:sz w:val="20"/>
          <w:szCs w:val="20"/>
        </w:rPr>
      </w:pPr>
    </w:p>
    <w:p w:rsidR="00D33552" w:rsidRPr="0013545A" w:rsidRDefault="00D33552" w:rsidP="00D33552">
      <w:pPr>
        <w:pStyle w:val="ListParagraph"/>
        <w:ind w:left="2700"/>
        <w:rPr>
          <w:sz w:val="20"/>
          <w:szCs w:val="20"/>
        </w:rPr>
      </w:pPr>
    </w:p>
    <w:p w:rsidR="00D33552" w:rsidRDefault="00D33552" w:rsidP="00D33552">
      <w:pPr>
        <w:pStyle w:val="ListParagraph"/>
        <w:numPr>
          <w:ilvl w:val="0"/>
          <w:numId w:val="6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Banner Finance functions such as requisitions,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requires approval by the Dean of Finance and Operations</w:t>
      </w:r>
    </w:p>
    <w:p w:rsidR="00D33552" w:rsidRPr="00585965" w:rsidRDefault="00D33552" w:rsidP="00D33552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Send an email to </w:t>
      </w:r>
      <w:hyperlink r:id="rId10" w:history="1">
        <w:r w:rsidRPr="00C24A9D">
          <w:rPr>
            <w:rStyle w:val="Hyperlink"/>
            <w:sz w:val="20"/>
            <w:szCs w:val="20"/>
          </w:rPr>
          <w:t>BusinessOffice@sccc.edu</w:t>
        </w:r>
      </w:hyperlink>
      <w:r>
        <w:rPr>
          <w:sz w:val="20"/>
          <w:szCs w:val="20"/>
        </w:rPr>
        <w:t xml:space="preserve">  directed to the dean, to request approval of Banner rights</w:t>
      </w:r>
    </w:p>
    <w:p w:rsidR="00D33552" w:rsidRDefault="00D33552" w:rsidP="00D33552">
      <w:pPr>
        <w:pStyle w:val="ListParagraph"/>
        <w:ind w:left="0"/>
      </w:pPr>
    </w:p>
    <w:p w:rsidR="00D33552" w:rsidRPr="0013545A" w:rsidRDefault="00D33552" w:rsidP="00D33552">
      <w:pPr>
        <w:pStyle w:val="ListParagraph"/>
        <w:rPr>
          <w:b/>
          <w:u w:val="single"/>
        </w:rPr>
      </w:pPr>
      <w:r w:rsidRPr="0013545A">
        <w:rPr>
          <w:b/>
          <w:u w:val="single"/>
        </w:rPr>
        <w:t>FIRST DAY/FIRST WEEK CHECKLIST</w:t>
      </w:r>
    </w:p>
    <w:p w:rsidR="00D33552" w:rsidRPr="0013545A" w:rsidRDefault="00D33552" w:rsidP="00D33552">
      <w:pPr>
        <w:pStyle w:val="ListParagraph"/>
        <w:numPr>
          <w:ilvl w:val="1"/>
          <w:numId w:val="7"/>
        </w:numPr>
        <w:ind w:left="1260"/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Employee completes employment paperwork, Human Resources Office</w:t>
      </w:r>
    </w:p>
    <w:p w:rsidR="00D33552" w:rsidRPr="0013545A" w:rsidRDefault="00D33552" w:rsidP="00D33552">
      <w:pPr>
        <w:pStyle w:val="ListParagraph"/>
        <w:numPr>
          <w:ilvl w:val="1"/>
          <w:numId w:val="7"/>
        </w:numPr>
        <w:ind w:left="1260"/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Schedule New Employee Orientation, Human Resources Office</w:t>
      </w:r>
    </w:p>
    <w:p w:rsidR="00D33552" w:rsidRPr="0013545A" w:rsidRDefault="00D33552" w:rsidP="00D33552">
      <w:pPr>
        <w:pStyle w:val="ListParagraph"/>
        <w:numPr>
          <w:ilvl w:val="1"/>
          <w:numId w:val="7"/>
        </w:numPr>
        <w:ind w:left="1260"/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Officially introduce employee to others in the department</w:t>
      </w:r>
    </w:p>
    <w:p w:rsidR="00D33552" w:rsidRPr="0013545A" w:rsidRDefault="00D33552" w:rsidP="00D33552">
      <w:pPr>
        <w:pStyle w:val="ListParagraph"/>
        <w:numPr>
          <w:ilvl w:val="1"/>
          <w:numId w:val="7"/>
        </w:numPr>
        <w:ind w:left="1260"/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Conduct a tour of campus along with introductions</w:t>
      </w:r>
    </w:p>
    <w:p w:rsidR="00D33552" w:rsidRPr="0013545A" w:rsidRDefault="00D33552" w:rsidP="00D33552">
      <w:pPr>
        <w:pStyle w:val="ListParagraph"/>
        <w:numPr>
          <w:ilvl w:val="1"/>
          <w:numId w:val="7"/>
        </w:numPr>
        <w:ind w:left="1260"/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Ensure new hire gets an ID card</w:t>
      </w:r>
    </w:p>
    <w:p w:rsidR="00D33552" w:rsidRPr="0013545A" w:rsidRDefault="00D33552" w:rsidP="00D33552">
      <w:pPr>
        <w:pStyle w:val="ListParagraph"/>
        <w:numPr>
          <w:ilvl w:val="1"/>
          <w:numId w:val="7"/>
        </w:numPr>
        <w:ind w:left="1260"/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Review department’s mission</w:t>
      </w:r>
    </w:p>
    <w:p w:rsidR="00D33552" w:rsidRPr="0013545A" w:rsidRDefault="00D33552" w:rsidP="00D33552">
      <w:pPr>
        <w:pStyle w:val="ListParagraph"/>
        <w:numPr>
          <w:ilvl w:val="1"/>
          <w:numId w:val="7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>Review SCCC</w:t>
      </w:r>
      <w:r w:rsidRPr="0013545A">
        <w:rPr>
          <w:sz w:val="20"/>
          <w:szCs w:val="20"/>
        </w:rPr>
        <w:t xml:space="preserve"> organizational chart/reporting hierarchy/campus maps/committee assignment</w:t>
      </w:r>
    </w:p>
    <w:p w:rsidR="00D33552" w:rsidRPr="0013545A" w:rsidRDefault="00D33552" w:rsidP="00D33552">
      <w:pPr>
        <w:pStyle w:val="ListParagraph"/>
        <w:numPr>
          <w:ilvl w:val="1"/>
          <w:numId w:val="7"/>
        </w:numPr>
        <w:ind w:left="1260"/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Review a normal day of employment</w:t>
      </w:r>
    </w:p>
    <w:p w:rsidR="00D33552" w:rsidRDefault="00D33552" w:rsidP="00D33552">
      <w:pPr>
        <w:pStyle w:val="ListParagraph"/>
        <w:numPr>
          <w:ilvl w:val="1"/>
          <w:numId w:val="7"/>
        </w:numPr>
        <w:ind w:left="1260"/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Review job functions, competencies and expectations for working in the department</w:t>
      </w:r>
    </w:p>
    <w:p w:rsidR="00C9178C" w:rsidRPr="0013545A" w:rsidRDefault="00C9178C" w:rsidP="00C9178C">
      <w:pPr>
        <w:pStyle w:val="ListParagraph"/>
        <w:ind w:left="1260"/>
        <w:contextualSpacing/>
        <w:rPr>
          <w:sz w:val="20"/>
          <w:szCs w:val="20"/>
        </w:rPr>
      </w:pPr>
    </w:p>
    <w:p w:rsidR="00D33552" w:rsidRPr="0013545A" w:rsidRDefault="00D33552" w:rsidP="00D33552">
      <w:pPr>
        <w:pStyle w:val="ListParagraph"/>
        <w:numPr>
          <w:ilvl w:val="1"/>
          <w:numId w:val="7"/>
        </w:numPr>
        <w:ind w:left="1260"/>
        <w:contextualSpacing/>
        <w:rPr>
          <w:sz w:val="20"/>
          <w:szCs w:val="20"/>
        </w:rPr>
      </w:pPr>
      <w:r w:rsidRPr="0013545A">
        <w:rPr>
          <w:sz w:val="20"/>
          <w:szCs w:val="20"/>
        </w:rPr>
        <w:lastRenderedPageBreak/>
        <w:t>Review and Discuss:</w:t>
      </w:r>
    </w:p>
    <w:p w:rsidR="00D33552" w:rsidRPr="0013545A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Attendance and punctuality</w:t>
      </w:r>
      <w:r w:rsidRPr="0013545A">
        <w:rPr>
          <w:sz w:val="20"/>
          <w:szCs w:val="20"/>
        </w:rPr>
        <w:tab/>
      </w:r>
    </w:p>
    <w:p w:rsidR="00D33552" w:rsidRPr="0013545A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Lateness</w:t>
      </w:r>
    </w:p>
    <w:p w:rsidR="00D33552" w:rsidRPr="0013545A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Work schedule</w:t>
      </w:r>
    </w:p>
    <w:p w:rsidR="00D33552" w:rsidRPr="0013545A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Weather emergencies</w:t>
      </w:r>
    </w:p>
    <w:p w:rsidR="00D33552" w:rsidRPr="0013545A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Leave Types/Requests:  annual, sick, personal, non-work days, comp time, holiday</w:t>
      </w:r>
    </w:p>
    <w:p w:rsidR="00D33552" w:rsidRPr="0013545A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Commencement requirements</w:t>
      </w:r>
    </w:p>
    <w:p w:rsidR="00D33552" w:rsidRPr="0013545A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Overtime/Comp time</w:t>
      </w:r>
    </w:p>
    <w:p w:rsidR="00D33552" w:rsidRPr="0013545A" w:rsidRDefault="00C9178C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TimeClock</w:t>
      </w:r>
      <w:proofErr w:type="spellEnd"/>
      <w:r>
        <w:rPr>
          <w:sz w:val="20"/>
          <w:szCs w:val="20"/>
        </w:rPr>
        <w:t xml:space="preserve"> Plus</w:t>
      </w:r>
    </w:p>
    <w:p w:rsidR="00D33552" w:rsidRPr="0013545A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Communications</w:t>
      </w:r>
    </w:p>
    <w:p w:rsidR="00D33552" w:rsidRPr="0013545A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 w:rsidRPr="0013545A">
        <w:rPr>
          <w:sz w:val="20"/>
          <w:szCs w:val="20"/>
        </w:rPr>
        <w:t>Department dress code</w:t>
      </w:r>
    </w:p>
    <w:p w:rsidR="00D33552" w:rsidRPr="00F10C8F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Personal calls</w:t>
      </w:r>
    </w:p>
    <w:p w:rsidR="00D33552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Lunch </w:t>
      </w:r>
    </w:p>
    <w:p w:rsidR="00D33552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Campus parking</w:t>
      </w:r>
    </w:p>
    <w:p w:rsidR="00D33552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Email regulations</w:t>
      </w:r>
    </w:p>
    <w:p w:rsidR="00D33552" w:rsidRDefault="00D33552" w:rsidP="00D3355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Internet access</w:t>
      </w:r>
    </w:p>
    <w:p w:rsidR="00D33552" w:rsidRPr="00F929E5" w:rsidRDefault="00D33552" w:rsidP="00D33552">
      <w:pPr>
        <w:pStyle w:val="ListParagraph"/>
        <w:numPr>
          <w:ilvl w:val="0"/>
          <w:numId w:val="10"/>
        </w:numPr>
        <w:ind w:left="1260"/>
        <w:contextualSpacing/>
        <w:rPr>
          <w:sz w:val="20"/>
          <w:szCs w:val="20"/>
        </w:rPr>
      </w:pPr>
      <w:r w:rsidRPr="00F929E5">
        <w:rPr>
          <w:sz w:val="20"/>
          <w:szCs w:val="20"/>
        </w:rPr>
        <w:t xml:space="preserve">Telephone system, basic training and give out telephone operation manual located on </w:t>
      </w:r>
      <w:proofErr w:type="spellStart"/>
      <w:r w:rsidRPr="00F929E5">
        <w:rPr>
          <w:sz w:val="20"/>
          <w:szCs w:val="20"/>
        </w:rPr>
        <w:t>eSupport</w:t>
      </w:r>
      <w:proofErr w:type="spellEnd"/>
    </w:p>
    <w:p w:rsidR="00D33552" w:rsidRDefault="00D33552" w:rsidP="00D33552">
      <w:pPr>
        <w:pStyle w:val="ListParagraph"/>
        <w:numPr>
          <w:ilvl w:val="0"/>
          <w:numId w:val="10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>Review significant College policies:  sexual harassment, no smoking, and location of policies</w:t>
      </w:r>
    </w:p>
    <w:p w:rsidR="00D33552" w:rsidRDefault="00D33552" w:rsidP="00D33552">
      <w:pPr>
        <w:pStyle w:val="ListParagraph"/>
        <w:numPr>
          <w:ilvl w:val="0"/>
          <w:numId w:val="10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>Review security and safety procedures</w:t>
      </w:r>
    </w:p>
    <w:p w:rsidR="00D33552" w:rsidRDefault="00D33552" w:rsidP="00D33552">
      <w:pPr>
        <w:pStyle w:val="ListParagraph"/>
        <w:numPr>
          <w:ilvl w:val="0"/>
          <w:numId w:val="10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>HR will send out an email welcome to campus</w:t>
      </w:r>
    </w:p>
    <w:p w:rsidR="00D33552" w:rsidRDefault="00D33552" w:rsidP="00D33552">
      <w:pPr>
        <w:pStyle w:val="ListParagraph"/>
        <w:numPr>
          <w:ilvl w:val="0"/>
          <w:numId w:val="10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>Complete credit card application and communicate procedures</w:t>
      </w:r>
    </w:p>
    <w:p w:rsidR="00D33552" w:rsidRDefault="00D33552" w:rsidP="00D33552">
      <w:pPr>
        <w:rPr>
          <w:b/>
          <w:u w:val="single"/>
        </w:rPr>
      </w:pPr>
    </w:p>
    <w:p w:rsidR="00D33552" w:rsidRPr="003369FE" w:rsidRDefault="00D33552" w:rsidP="00D33552">
      <w:pPr>
        <w:rPr>
          <w:b/>
          <w:u w:val="single"/>
        </w:rPr>
      </w:pPr>
      <w:r w:rsidRPr="003369FE">
        <w:rPr>
          <w:b/>
          <w:u w:val="single"/>
        </w:rPr>
        <w:t>NEXT 30 TO 60 DAYS</w:t>
      </w:r>
    </w:p>
    <w:p w:rsidR="00D33552" w:rsidRDefault="00D33552" w:rsidP="00D33552">
      <w:pPr>
        <w:pStyle w:val="ListParagraph"/>
        <w:numPr>
          <w:ilvl w:val="0"/>
          <w:numId w:val="10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>Schedule weekly/monthly meetings with the new employee to answer questions and clarify responsibilities</w:t>
      </w:r>
    </w:p>
    <w:p w:rsidR="00D33552" w:rsidRDefault="00D33552" w:rsidP="00D33552">
      <w:pPr>
        <w:pStyle w:val="ListParagraph"/>
        <w:numPr>
          <w:ilvl w:val="0"/>
          <w:numId w:val="10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Explain purchasing procedures, supplies, equipment, </w:t>
      </w:r>
      <w:proofErr w:type="spellStart"/>
      <w:r>
        <w:rPr>
          <w:sz w:val="20"/>
          <w:szCs w:val="20"/>
        </w:rPr>
        <w:t>etc</w:t>
      </w:r>
      <w:proofErr w:type="spellEnd"/>
    </w:p>
    <w:p w:rsidR="00D33552" w:rsidRDefault="00D33552" w:rsidP="00D33552">
      <w:pPr>
        <w:pStyle w:val="ListParagraph"/>
        <w:numPr>
          <w:ilvl w:val="0"/>
          <w:numId w:val="10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>Discuss b</w:t>
      </w:r>
      <w:r w:rsidRPr="00F85C5A">
        <w:rPr>
          <w:sz w:val="20"/>
          <w:szCs w:val="20"/>
        </w:rPr>
        <w:t>udget procedures</w:t>
      </w:r>
    </w:p>
    <w:p w:rsidR="00D33552" w:rsidRPr="00F85C5A" w:rsidRDefault="00D33552" w:rsidP="00D33552">
      <w:pPr>
        <w:pStyle w:val="ListParagraph"/>
        <w:numPr>
          <w:ilvl w:val="0"/>
          <w:numId w:val="10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>Go over t</w:t>
      </w:r>
      <w:r w:rsidRPr="00F85C5A">
        <w:rPr>
          <w:sz w:val="20"/>
          <w:szCs w:val="20"/>
        </w:rPr>
        <w:t>ravel procedures</w:t>
      </w:r>
    </w:p>
    <w:p w:rsidR="00D33552" w:rsidRDefault="00D33552" w:rsidP="00D33552">
      <w:pPr>
        <w:pStyle w:val="ListParagraph"/>
        <w:numPr>
          <w:ilvl w:val="0"/>
          <w:numId w:val="10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Set up specialized training such as Banner, eCollege, </w:t>
      </w:r>
      <w:proofErr w:type="spellStart"/>
      <w:r>
        <w:rPr>
          <w:sz w:val="20"/>
          <w:szCs w:val="20"/>
        </w:rPr>
        <w:t>etc</w:t>
      </w:r>
      <w:proofErr w:type="spellEnd"/>
    </w:p>
    <w:p w:rsidR="00D33552" w:rsidRDefault="00D33552" w:rsidP="00D33552">
      <w:pPr>
        <w:pStyle w:val="ListParagraph"/>
        <w:numPr>
          <w:ilvl w:val="0"/>
          <w:numId w:val="10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>Discuss facility and vehicle scheduling/form</w:t>
      </w:r>
    </w:p>
    <w:p w:rsidR="00D33552" w:rsidRDefault="00D33552" w:rsidP="00D33552">
      <w:pPr>
        <w:pStyle w:val="ListParagraph"/>
        <w:ind w:left="1260"/>
        <w:rPr>
          <w:sz w:val="20"/>
          <w:szCs w:val="20"/>
        </w:rPr>
      </w:pPr>
    </w:p>
    <w:p w:rsidR="00D33552" w:rsidRPr="00EC53F5" w:rsidRDefault="00D33552" w:rsidP="00D33552">
      <w:pPr>
        <w:pStyle w:val="ListParagraph"/>
        <w:ind w:left="0"/>
        <w:rPr>
          <w:b/>
          <w:u w:val="single"/>
        </w:rPr>
      </w:pPr>
      <w:r w:rsidRPr="00EC53F5">
        <w:rPr>
          <w:b/>
          <w:u w:val="single"/>
        </w:rPr>
        <w:t>90 DAYS</w:t>
      </w:r>
    </w:p>
    <w:p w:rsidR="00D33552" w:rsidRDefault="00D33552" w:rsidP="00D33552">
      <w:pPr>
        <w:pStyle w:val="ListParagraph"/>
        <w:numPr>
          <w:ilvl w:val="1"/>
          <w:numId w:val="11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Conduct 90 day evaluation </w:t>
      </w:r>
    </w:p>
    <w:p w:rsidR="00D33552" w:rsidRDefault="00D33552" w:rsidP="00D33552">
      <w:pPr>
        <w:pStyle w:val="ListParagraph"/>
        <w:numPr>
          <w:ilvl w:val="1"/>
          <w:numId w:val="11"/>
        </w:numPr>
        <w:ind w:left="1260"/>
        <w:contextualSpacing/>
        <w:rPr>
          <w:sz w:val="20"/>
          <w:szCs w:val="20"/>
        </w:rPr>
      </w:pPr>
      <w:r>
        <w:rPr>
          <w:sz w:val="20"/>
          <w:szCs w:val="20"/>
        </w:rPr>
        <w:t>Set goals for annual evaluation</w:t>
      </w:r>
    </w:p>
    <w:p w:rsidR="00D33552" w:rsidRPr="00B21274" w:rsidRDefault="00D33552" w:rsidP="00D33552">
      <w:pPr>
        <w:pStyle w:val="ListParagraph"/>
        <w:ind w:left="0"/>
        <w:rPr>
          <w:sz w:val="20"/>
          <w:szCs w:val="20"/>
        </w:rPr>
      </w:pPr>
    </w:p>
    <w:p w:rsidR="00D33552" w:rsidRDefault="00D33552" w:rsidP="00D33552">
      <w:pPr>
        <w:rPr>
          <w:sz w:val="20"/>
          <w:szCs w:val="20"/>
        </w:rPr>
      </w:pPr>
    </w:p>
    <w:p w:rsidR="00D33552" w:rsidRPr="00371C7D" w:rsidRDefault="00D33552" w:rsidP="00D33552">
      <w:pPr>
        <w:rPr>
          <w:sz w:val="20"/>
          <w:szCs w:val="20"/>
        </w:rPr>
      </w:pPr>
    </w:p>
    <w:p w:rsidR="00C81F74" w:rsidRDefault="00C81F74" w:rsidP="003517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178C" w:rsidRDefault="00C9178C" w:rsidP="003517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178C" w:rsidRDefault="00C9178C" w:rsidP="00351793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C81F74" w:rsidRDefault="00C81F74" w:rsidP="003517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1F74" w:rsidRDefault="00C81F74" w:rsidP="003517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1F74" w:rsidRDefault="00C81F74" w:rsidP="003517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1F74" w:rsidRDefault="00C81F74" w:rsidP="003517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51793" w:rsidRDefault="00351793" w:rsidP="00ED441E">
      <w:pPr>
        <w:jc w:val="both"/>
        <w:rPr>
          <w:rFonts w:ascii="Calibri" w:hAnsi="Calibri"/>
        </w:rPr>
      </w:pPr>
    </w:p>
    <w:p w:rsidR="00351793" w:rsidRDefault="00351793" w:rsidP="00ED441E">
      <w:pPr>
        <w:jc w:val="both"/>
        <w:rPr>
          <w:rFonts w:ascii="Calibri" w:hAnsi="Calibri"/>
        </w:rPr>
      </w:pPr>
    </w:p>
    <w:p w:rsidR="00B413B4" w:rsidRPr="00C81F74" w:rsidRDefault="00DA582B" w:rsidP="00C81F74">
      <w:pPr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32BD8D" wp14:editId="399EAFAD">
            <wp:simplePos x="0" y="0"/>
            <wp:positionH relativeFrom="column">
              <wp:posOffset>-41629</wp:posOffset>
            </wp:positionH>
            <wp:positionV relativeFrom="paragraph">
              <wp:posOffset>292572</wp:posOffset>
            </wp:positionV>
            <wp:extent cx="7086600" cy="467360"/>
            <wp:effectExtent l="0" t="0" r="0" b="0"/>
            <wp:wrapTight wrapText="bothSides">
              <wp:wrapPolygon edited="0">
                <wp:start x="174" y="0"/>
                <wp:lineTo x="348" y="17609"/>
                <wp:lineTo x="15039" y="19370"/>
                <wp:lineTo x="15387" y="19370"/>
                <wp:lineTo x="20845" y="17609"/>
                <wp:lineTo x="20787" y="0"/>
                <wp:lineTo x="174" y="0"/>
              </wp:wrapPolygon>
            </wp:wrapTight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413B4" w:rsidRPr="00C81F74" w:rsidSect="00DA582B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853" w:rsidRDefault="00364853" w:rsidP="001C48FA">
      <w:r>
        <w:separator/>
      </w:r>
    </w:p>
  </w:endnote>
  <w:endnote w:type="continuationSeparator" w:id="0">
    <w:p w:rsidR="00364853" w:rsidRDefault="00364853" w:rsidP="001C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853" w:rsidRDefault="00364853" w:rsidP="001C48FA">
      <w:r>
        <w:separator/>
      </w:r>
    </w:p>
  </w:footnote>
  <w:footnote w:type="continuationSeparator" w:id="0">
    <w:p w:rsidR="00364853" w:rsidRDefault="00364853" w:rsidP="001C4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8FA" w:rsidRPr="001C48FA" w:rsidRDefault="001C48FA" w:rsidP="001C48FA">
    <w:pPr>
      <w:pStyle w:val="Header"/>
    </w:pPr>
    <w:r>
      <w:rPr>
        <w:noProof/>
      </w:rPr>
      <w:drawing>
        <wp:inline distT="0" distB="0" distL="0" distR="0">
          <wp:extent cx="6730410" cy="1643773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updated header 201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55962" cy="1650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FB7"/>
    <w:multiLevelType w:val="hybridMultilevel"/>
    <w:tmpl w:val="255CB43A"/>
    <w:lvl w:ilvl="0" w:tplc="98D6BAA0">
      <w:start w:val="1"/>
      <w:numFmt w:val="bullet"/>
      <w:lvlText w:val="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C6C30"/>
    <w:multiLevelType w:val="hybridMultilevel"/>
    <w:tmpl w:val="8188B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35F72"/>
    <w:multiLevelType w:val="hybridMultilevel"/>
    <w:tmpl w:val="C3A2DA7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08A67744"/>
    <w:multiLevelType w:val="hybridMultilevel"/>
    <w:tmpl w:val="7F487BE2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0FDC1CC9"/>
    <w:multiLevelType w:val="hybridMultilevel"/>
    <w:tmpl w:val="CCFEA556"/>
    <w:lvl w:ilvl="0" w:tplc="004A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3643B0"/>
    <w:multiLevelType w:val="hybridMultilevel"/>
    <w:tmpl w:val="553A148E"/>
    <w:lvl w:ilvl="0" w:tplc="98D6BAA0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A57CA5"/>
    <w:multiLevelType w:val="hybridMultilevel"/>
    <w:tmpl w:val="3DB257B6"/>
    <w:lvl w:ilvl="0" w:tplc="98D6BAA0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0E7565"/>
    <w:multiLevelType w:val="hybridMultilevel"/>
    <w:tmpl w:val="D72AF7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A5836"/>
    <w:multiLevelType w:val="hybridMultilevel"/>
    <w:tmpl w:val="FAD0CB82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98D6BAA0">
      <w:start w:val="1"/>
      <w:numFmt w:val="bullet"/>
      <w:lvlText w:val=""/>
      <w:lvlJc w:val="left"/>
      <w:pPr>
        <w:ind w:left="27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5E496BC7"/>
    <w:multiLevelType w:val="hybridMultilevel"/>
    <w:tmpl w:val="1158AD56"/>
    <w:lvl w:ilvl="0" w:tplc="98D6BAA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98D6BAA0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6593E"/>
    <w:multiLevelType w:val="hybridMultilevel"/>
    <w:tmpl w:val="D646F68A"/>
    <w:lvl w:ilvl="0" w:tplc="98D6BAA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98D6BAA0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98D6BAA0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513E0"/>
    <w:multiLevelType w:val="hybridMultilevel"/>
    <w:tmpl w:val="3E722E40"/>
    <w:lvl w:ilvl="0" w:tplc="98D6BAA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085F19"/>
    <w:multiLevelType w:val="hybridMultilevel"/>
    <w:tmpl w:val="A1E8E698"/>
    <w:lvl w:ilvl="0" w:tplc="9E62B5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7"/>
  </w:num>
  <w:num w:numId="10">
    <w:abstractNumId w:val="11"/>
  </w:num>
  <w:num w:numId="11">
    <w:abstractNumId w:val="9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B4"/>
    <w:rsid w:val="000C71C7"/>
    <w:rsid w:val="001049B8"/>
    <w:rsid w:val="00144CD1"/>
    <w:rsid w:val="00145ED6"/>
    <w:rsid w:val="00196D53"/>
    <w:rsid w:val="001C37D8"/>
    <w:rsid w:val="001C48FA"/>
    <w:rsid w:val="00287FB7"/>
    <w:rsid w:val="002D54A5"/>
    <w:rsid w:val="002F191D"/>
    <w:rsid w:val="00317A5D"/>
    <w:rsid w:val="0033103B"/>
    <w:rsid w:val="00351793"/>
    <w:rsid w:val="003530E3"/>
    <w:rsid w:val="00364853"/>
    <w:rsid w:val="00382CD9"/>
    <w:rsid w:val="003C1E7F"/>
    <w:rsid w:val="00452C8F"/>
    <w:rsid w:val="00501FCE"/>
    <w:rsid w:val="00792918"/>
    <w:rsid w:val="007C43AD"/>
    <w:rsid w:val="008B4199"/>
    <w:rsid w:val="009C3C65"/>
    <w:rsid w:val="00A22884"/>
    <w:rsid w:val="00AB2FF5"/>
    <w:rsid w:val="00B413B4"/>
    <w:rsid w:val="00BC6B6F"/>
    <w:rsid w:val="00C4747C"/>
    <w:rsid w:val="00C65997"/>
    <w:rsid w:val="00C81F74"/>
    <w:rsid w:val="00C9178C"/>
    <w:rsid w:val="00D33552"/>
    <w:rsid w:val="00D51EF3"/>
    <w:rsid w:val="00DA582B"/>
    <w:rsid w:val="00ED441E"/>
    <w:rsid w:val="00EE47D8"/>
    <w:rsid w:val="00FB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3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B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2F191D"/>
  </w:style>
  <w:style w:type="character" w:styleId="Hyperlink">
    <w:name w:val="Hyperlink"/>
    <w:basedOn w:val="DefaultParagraphFont"/>
    <w:uiPriority w:val="99"/>
    <w:semiHidden/>
    <w:unhideWhenUsed/>
    <w:rsid w:val="00BC6B6F"/>
    <w:rPr>
      <w:color w:val="0563C1"/>
      <w:u w:val="single"/>
    </w:rPr>
  </w:style>
  <w:style w:type="paragraph" w:styleId="NoSpacing">
    <w:name w:val="No Spacing"/>
    <w:uiPriority w:val="1"/>
    <w:qFormat/>
    <w:rsid w:val="00351793"/>
    <w:rPr>
      <w:sz w:val="22"/>
      <w:szCs w:val="22"/>
    </w:rPr>
  </w:style>
  <w:style w:type="paragraph" w:styleId="Header">
    <w:name w:val="header"/>
    <w:basedOn w:val="Normal"/>
    <w:link w:val="HeaderChar"/>
    <w:unhideWhenUsed/>
    <w:rsid w:val="001C4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48FA"/>
  </w:style>
  <w:style w:type="paragraph" w:styleId="Footer">
    <w:name w:val="footer"/>
    <w:basedOn w:val="Normal"/>
    <w:link w:val="FooterChar"/>
    <w:uiPriority w:val="99"/>
    <w:unhideWhenUsed/>
    <w:rsid w:val="001C4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8FA"/>
  </w:style>
  <w:style w:type="paragraph" w:styleId="ListParagraph">
    <w:name w:val="List Paragraph"/>
    <w:basedOn w:val="Normal"/>
    <w:uiPriority w:val="34"/>
    <w:qFormat/>
    <w:rsid w:val="000C71C7"/>
    <w:pPr>
      <w:ind w:left="72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3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B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2F191D"/>
  </w:style>
  <w:style w:type="character" w:styleId="Hyperlink">
    <w:name w:val="Hyperlink"/>
    <w:basedOn w:val="DefaultParagraphFont"/>
    <w:uiPriority w:val="99"/>
    <w:semiHidden/>
    <w:unhideWhenUsed/>
    <w:rsid w:val="00BC6B6F"/>
    <w:rPr>
      <w:color w:val="0563C1"/>
      <w:u w:val="single"/>
    </w:rPr>
  </w:style>
  <w:style w:type="paragraph" w:styleId="NoSpacing">
    <w:name w:val="No Spacing"/>
    <w:uiPriority w:val="1"/>
    <w:qFormat/>
    <w:rsid w:val="00351793"/>
    <w:rPr>
      <w:sz w:val="22"/>
      <w:szCs w:val="22"/>
    </w:rPr>
  </w:style>
  <w:style w:type="paragraph" w:styleId="Header">
    <w:name w:val="header"/>
    <w:basedOn w:val="Normal"/>
    <w:link w:val="HeaderChar"/>
    <w:unhideWhenUsed/>
    <w:rsid w:val="001C4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48FA"/>
  </w:style>
  <w:style w:type="paragraph" w:styleId="Footer">
    <w:name w:val="footer"/>
    <w:basedOn w:val="Normal"/>
    <w:link w:val="FooterChar"/>
    <w:uiPriority w:val="99"/>
    <w:unhideWhenUsed/>
    <w:rsid w:val="001C4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8FA"/>
  </w:style>
  <w:style w:type="paragraph" w:styleId="ListParagraph">
    <w:name w:val="List Paragraph"/>
    <w:basedOn w:val="Normal"/>
    <w:uiPriority w:val="34"/>
    <w:qFormat/>
    <w:rsid w:val="000C71C7"/>
    <w:pPr>
      <w:ind w:left="7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0" Type="http://schemas.openxmlformats.org/officeDocument/2006/relationships/hyperlink" Target="mailto:BusinessOffice@sccc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t@sccc.ed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F8CFBC-EA97-4C09-90A3-35FB7C63A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Seward County Community College/Area Technical Scho</Company>
  <LinksUpToDate>false</LinksUpToDate>
  <CharactersWithSpaces>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Coleman</dc:creator>
  <cp:lastModifiedBy>Tanya Dowell</cp:lastModifiedBy>
  <cp:revision>3</cp:revision>
  <cp:lastPrinted>2018-04-04T14:52:00Z</cp:lastPrinted>
  <dcterms:created xsi:type="dcterms:W3CDTF">2018-04-18T20:25:00Z</dcterms:created>
  <dcterms:modified xsi:type="dcterms:W3CDTF">2018-04-18T20:32:00Z</dcterms:modified>
</cp:coreProperties>
</file>